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4"/>
          <w:szCs w:val="24"/>
        </w:rPr>
      </w:pPr>
      <w:r w:rsidDel="00000000" w:rsidR="00000000" w:rsidRPr="00000000">
        <w:rPr>
          <w:sz w:val="24"/>
          <w:szCs w:val="24"/>
          <w:rtl w:val="0"/>
        </w:rPr>
        <w:t xml:space="preserve">`</w:t>
      </w:r>
      <w:r w:rsidDel="00000000" w:rsidR="00000000" w:rsidRPr="00000000">
        <w:rPr>
          <w:sz w:val="24"/>
          <w:szCs w:val="24"/>
        </w:rPr>
        <w:drawing>
          <wp:inline distB="114300" distT="114300" distL="114300" distR="114300">
            <wp:extent cx="5943600" cy="4292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The pie chart illustrates the causes of worldwide land degradation including over-grazing, deforestation and over-cultivation while the table shows the information about land degradation by region in the 1990s.</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Overall, it is noticeable from the bar chart that over-grazing is the most common reason for worldwide land degradation. As can be seen from the table, the percentage of land graded in Europe was the biggest and the main cause was deforestation while in North America, the biggest cause was over-cultivation and in Oceania was over-grazing.</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It is clear from the pie chart that about a third of </w:t>
      </w:r>
      <w:ins w:author="nguyet nguyen" w:id="0" w:date="2022-12-20T16:13:12Z">
        <w:r w:rsidDel="00000000" w:rsidR="00000000" w:rsidRPr="00000000">
          <w:rPr>
            <w:sz w:val="24"/>
            <w:szCs w:val="24"/>
            <w:rtl w:val="0"/>
          </w:rPr>
          <w:t xml:space="preserve">agricultural</w:t>
        </w:r>
      </w:ins>
      <w:del w:author="nguyet nguyen" w:id="0" w:date="2022-12-20T16:13:12Z">
        <w:r w:rsidDel="00000000" w:rsidR="00000000" w:rsidRPr="00000000">
          <w:rPr>
            <w:sz w:val="24"/>
            <w:szCs w:val="24"/>
            <w:rtl w:val="0"/>
          </w:rPr>
          <w:delText xml:space="preserve">agriculture</w:delText>
        </w:r>
      </w:del>
      <w:r w:rsidDel="00000000" w:rsidR="00000000" w:rsidRPr="00000000">
        <w:rPr>
          <w:sz w:val="24"/>
          <w:szCs w:val="24"/>
          <w:rtl w:val="0"/>
        </w:rPr>
        <w:t xml:space="preserve"> land worldwide becomes less productive because of over-grazing. There is not much difference between the figures for cutting down trees (30%) and excessive land exploitation (28%). In addition, other factors account for only 7%.</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It is obvious that</w:t>
      </w:r>
      <w:del w:author="nguyet nguyen" w:id="1" w:date="2022-12-20T16:13:41Z">
        <w:r w:rsidDel="00000000" w:rsidR="00000000" w:rsidRPr="00000000">
          <w:rPr>
            <w:sz w:val="24"/>
            <w:szCs w:val="24"/>
            <w:rtl w:val="0"/>
          </w:rPr>
          <w:delText xml:space="preserve"> the table observe</w:delText>
        </w:r>
      </w:del>
      <w:r w:rsidDel="00000000" w:rsidR="00000000" w:rsidRPr="00000000">
        <w:rPr>
          <w:sz w:val="24"/>
          <w:szCs w:val="24"/>
          <w:rtl w:val="0"/>
        </w:rPr>
        <w:t xml:space="preserve"> the total land degraded in North America was only 5% while in </w:t>
      </w:r>
      <w:ins w:author="nguyet nguyen" w:id="2" w:date="2022-12-20T16:13:51Z">
        <w:r w:rsidDel="00000000" w:rsidR="00000000" w:rsidRPr="00000000">
          <w:rPr>
            <w:sz w:val="24"/>
            <w:szCs w:val="24"/>
            <w:rtl w:val="0"/>
          </w:rPr>
          <w:t xml:space="preserve">Europe it was</w:t>
        </w:r>
      </w:ins>
      <w:del w:author="nguyet nguyen" w:id="2" w:date="2022-12-20T16:13:51Z">
        <w:r w:rsidDel="00000000" w:rsidR="00000000" w:rsidRPr="00000000">
          <w:rPr>
            <w:sz w:val="24"/>
            <w:szCs w:val="24"/>
            <w:rtl w:val="0"/>
          </w:rPr>
          <w:delText xml:space="preserve">Europe was</w:delText>
        </w:r>
      </w:del>
      <w:r w:rsidDel="00000000" w:rsidR="00000000" w:rsidRPr="00000000">
        <w:rPr>
          <w:sz w:val="24"/>
          <w:szCs w:val="24"/>
          <w:rtl w:val="0"/>
        </w:rPr>
        <w:t xml:space="preserve"> 23%. The proportion of land degraded by over-cultivation in Oceania </w:t>
      </w:r>
      <w:ins w:author="nguyet nguyen" w:id="3" w:date="2022-12-20T16:13:47Z">
        <w:r w:rsidDel="00000000" w:rsidR="00000000" w:rsidRPr="00000000">
          <w:rPr>
            <w:sz w:val="24"/>
            <w:szCs w:val="24"/>
            <w:rtl w:val="0"/>
          </w:rPr>
          <w:t xml:space="preserve">was the smallest</w:t>
        </w:r>
      </w:ins>
      <w:del w:author="nguyet nguyen" w:id="3" w:date="2022-12-20T16:13:47Z">
        <w:r w:rsidDel="00000000" w:rsidR="00000000" w:rsidRPr="00000000">
          <w:rPr>
            <w:sz w:val="24"/>
            <w:szCs w:val="24"/>
            <w:rtl w:val="0"/>
          </w:rPr>
          <w:delText xml:space="preserve">was smallest</w:delText>
        </w:r>
      </w:del>
      <w:r w:rsidDel="00000000" w:rsidR="00000000" w:rsidRPr="00000000">
        <w:rPr>
          <w:sz w:val="24"/>
          <w:szCs w:val="24"/>
          <w:rtl w:val="0"/>
        </w:rPr>
        <w:t xml:space="preserve"> and it was the only one </w:t>
      </w:r>
      <w:ins w:author="nguyet nguyen" w:id="4" w:date="2022-12-20T16:13:45Z">
        <w:r w:rsidDel="00000000" w:rsidR="00000000" w:rsidRPr="00000000">
          <w:rPr>
            <w:sz w:val="24"/>
            <w:szCs w:val="24"/>
            <w:rtl w:val="0"/>
          </w:rPr>
          <w:t xml:space="preserve">that had</w:t>
        </w:r>
      </w:ins>
      <w:del w:author="nguyet nguyen" w:id="4" w:date="2022-12-20T16:13:45Z">
        <w:r w:rsidDel="00000000" w:rsidR="00000000" w:rsidRPr="00000000">
          <w:rPr>
            <w:sz w:val="24"/>
            <w:szCs w:val="24"/>
            <w:rtl w:val="0"/>
          </w:rPr>
          <w:delText xml:space="preserve">have</w:delText>
        </w:r>
      </w:del>
      <w:r w:rsidDel="00000000" w:rsidR="00000000" w:rsidRPr="00000000">
        <w:rPr>
          <w:sz w:val="24"/>
          <w:szCs w:val="24"/>
          <w:rtl w:val="0"/>
        </w:rPr>
        <w:t xml:space="preserve"> 0%.</w:t>
      </w:r>
    </w:p>
    <w:p w:rsidR="00000000" w:rsidDel="00000000" w:rsidP="00000000" w:rsidRDefault="00000000" w:rsidRPr="00000000" w14:paraId="0000000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Most people do not care enough about environmental issues.</w:t>
      </w:r>
    </w:p>
    <w:p w:rsidR="00000000" w:rsidDel="00000000" w:rsidP="00000000" w:rsidRDefault="00000000" w:rsidRPr="00000000" w14:paraId="00000009">
      <w:pPr>
        <w:spacing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To what extent do you agree or disagree?</w:t>
      </w:r>
    </w:p>
    <w:p w:rsidR="00000000" w:rsidDel="00000000" w:rsidP="00000000" w:rsidRDefault="00000000" w:rsidRPr="00000000" w14:paraId="0000000A">
      <w:pPr>
        <w:spacing w:before="240" w:lineRule="auto"/>
        <w:rPr>
          <w:sz w:val="24"/>
          <w:szCs w:val="24"/>
        </w:rPr>
      </w:pPr>
      <w:r w:rsidDel="00000000" w:rsidR="00000000" w:rsidRPr="00000000">
        <w:rPr>
          <w:sz w:val="24"/>
          <w:szCs w:val="24"/>
          <w:rtl w:val="0"/>
        </w:rPr>
        <w:t xml:space="preserve">Environmental problems have always been a hot topic for debating in recent years. I think it is definitely true because the majority of people</w:t>
      </w:r>
      <w:commentRangeStart w:id="0"/>
      <w:r w:rsidDel="00000000" w:rsidR="00000000" w:rsidRPr="00000000">
        <w:rPr>
          <w:sz w:val="24"/>
          <w:szCs w:val="24"/>
          <w:rtl w:val="0"/>
        </w:rPr>
        <w:t xml:space="preserve"> were</w:t>
      </w:r>
      <w:commentRangeEnd w:id="0"/>
      <w:r w:rsidDel="00000000" w:rsidR="00000000" w:rsidRPr="00000000">
        <w:commentReference w:id="0"/>
      </w:r>
      <w:r w:rsidDel="00000000" w:rsidR="00000000" w:rsidRPr="00000000">
        <w:rPr>
          <w:sz w:val="24"/>
          <w:szCs w:val="24"/>
          <w:rtl w:val="0"/>
        </w:rPr>
        <w:t xml:space="preserve"> not conscious of the importance of </w:t>
      </w:r>
      <w:ins w:author="nguyet nguyen" w:id="5" w:date="2022-12-22T05:27:54Z">
        <w:r w:rsidDel="00000000" w:rsidR="00000000" w:rsidRPr="00000000">
          <w:rPr>
            <w:sz w:val="24"/>
            <w:szCs w:val="24"/>
            <w:rtl w:val="0"/>
          </w:rPr>
          <w:t xml:space="preserve">environmental</w:t>
        </w:r>
      </w:ins>
      <w:del w:author="nguyet nguyen" w:id="5" w:date="2022-12-22T05:27:54Z">
        <w:r w:rsidDel="00000000" w:rsidR="00000000" w:rsidRPr="00000000">
          <w:rPr>
            <w:sz w:val="24"/>
            <w:szCs w:val="24"/>
            <w:rtl w:val="0"/>
          </w:rPr>
          <w:delText xml:space="preserve">the environment</w:delText>
        </w:r>
      </w:del>
      <w:r w:rsidDel="00000000" w:rsidR="00000000" w:rsidRPr="00000000">
        <w:rPr>
          <w:sz w:val="24"/>
          <w:szCs w:val="24"/>
          <w:rtl w:val="0"/>
        </w:rPr>
        <w:t xml:space="preserve"> issues. From my perspective, I totally agree that many people do not care enough about the environment.</w:t>
      </w:r>
    </w:p>
    <w:p w:rsidR="00000000" w:rsidDel="00000000" w:rsidP="00000000" w:rsidRDefault="00000000" w:rsidRPr="00000000" w14:paraId="0000000B">
      <w:pPr>
        <w:spacing w:before="240" w:lineRule="auto"/>
        <w:rPr>
          <w:sz w:val="24"/>
          <w:szCs w:val="24"/>
        </w:rPr>
      </w:pPr>
      <w:r w:rsidDel="00000000" w:rsidR="00000000" w:rsidRPr="00000000">
        <w:rPr>
          <w:sz w:val="24"/>
          <w:szCs w:val="24"/>
          <w:rtl w:val="0"/>
        </w:rPr>
        <w:t xml:space="preserve">On the one hand, </w:t>
      </w:r>
      <w:commentRangeStart w:id="1"/>
      <w:r w:rsidDel="00000000" w:rsidR="00000000" w:rsidRPr="00000000">
        <w:rPr>
          <w:sz w:val="24"/>
          <w:szCs w:val="24"/>
          <w:rtl w:val="0"/>
        </w:rPr>
        <w:t xml:space="preserve">environmental problems may not have a huge impact on individuals.</w:t>
      </w:r>
      <w:commentRangeEnd w:id="1"/>
      <w:r w:rsidDel="00000000" w:rsidR="00000000" w:rsidRPr="00000000">
        <w:commentReference w:id="1"/>
      </w:r>
      <w:r w:rsidDel="00000000" w:rsidR="00000000" w:rsidRPr="00000000">
        <w:rPr>
          <w:sz w:val="24"/>
          <w:szCs w:val="24"/>
          <w:rtl w:val="0"/>
        </w:rPr>
        <w:t xml:space="preserve"> There were numerous people, </w:t>
      </w:r>
      <w:commentRangeStart w:id="2"/>
      <w:r w:rsidDel="00000000" w:rsidR="00000000" w:rsidRPr="00000000">
        <w:rPr>
          <w:sz w:val="24"/>
          <w:szCs w:val="24"/>
          <w:rtl w:val="0"/>
        </w:rPr>
        <w:t xml:space="preserve">who did not like to go out for jogging, did not pay attention </w:t>
      </w:r>
      <w:ins w:author="nguyet nguyen" w:id="6" w:date="2022-12-22T05:28:06Z">
        <w:r w:rsidDel="00000000" w:rsidR="00000000" w:rsidRPr="00000000">
          <w:rPr>
            <w:sz w:val="24"/>
            <w:szCs w:val="24"/>
            <w:rtl w:val="0"/>
          </w:rPr>
          <w:t xml:space="preserve">to</w:t>
        </w:r>
      </w:ins>
      <w:del w:author="nguyet nguyen" w:id="6" w:date="2022-12-22T05:28:06Z">
        <w:r w:rsidDel="00000000" w:rsidR="00000000" w:rsidRPr="00000000">
          <w:rPr>
            <w:sz w:val="24"/>
            <w:szCs w:val="24"/>
            <w:rtl w:val="0"/>
          </w:rPr>
          <w:delText xml:space="preserve">about</w:delText>
        </w:r>
      </w:del>
      <w:r w:rsidDel="00000000" w:rsidR="00000000" w:rsidRPr="00000000">
        <w:rPr>
          <w:sz w:val="24"/>
          <w:szCs w:val="24"/>
          <w:rtl w:val="0"/>
        </w:rPr>
        <w:t xml:space="preserve"> the </w:t>
      </w:r>
      <w:ins w:author="nguyet nguyen" w:id="7" w:date="2022-12-22T05:28:12Z">
        <w:r w:rsidDel="00000000" w:rsidR="00000000" w:rsidRPr="00000000">
          <w:rPr>
            <w:sz w:val="24"/>
            <w:szCs w:val="24"/>
            <w:rtl w:val="0"/>
          </w:rPr>
          <w:t xml:space="preserve">environment</w:t>
        </w:r>
      </w:ins>
      <w:del w:author="nguyet nguyen" w:id="7" w:date="2022-12-22T05:28:12Z">
        <w:r w:rsidDel="00000000" w:rsidR="00000000" w:rsidRPr="00000000">
          <w:rPr>
            <w:sz w:val="24"/>
            <w:szCs w:val="24"/>
            <w:rtl w:val="0"/>
          </w:rPr>
          <w:delText xml:space="preserve">environment atmosphere</w:delText>
        </w:r>
      </w:del>
      <w:commentRangeEnd w:id="2"/>
      <w:r w:rsidDel="00000000" w:rsidR="00000000" w:rsidRPr="00000000">
        <w:commentReference w:id="2"/>
      </w:r>
      <w:r w:rsidDel="00000000" w:rsidR="00000000" w:rsidRPr="00000000">
        <w:rPr>
          <w:sz w:val="24"/>
          <w:szCs w:val="24"/>
          <w:rtl w:val="0"/>
        </w:rPr>
        <w:t xml:space="preserve">.</w:t>
      </w:r>
      <w:commentRangeStart w:id="3"/>
      <w:r w:rsidDel="00000000" w:rsidR="00000000" w:rsidRPr="00000000">
        <w:rPr>
          <w:sz w:val="24"/>
          <w:szCs w:val="24"/>
          <w:rtl w:val="0"/>
        </w:rPr>
        <w:t xml:space="preserve"> As a result, they did not want to </w:t>
      </w:r>
      <w:ins w:author="nguyet nguyen" w:id="8" w:date="2022-12-22T05:29:16Z">
        <w:r w:rsidDel="00000000" w:rsidR="00000000" w:rsidRPr="00000000">
          <w:rPr>
            <w:sz w:val="24"/>
            <w:szCs w:val="24"/>
            <w:rtl w:val="0"/>
          </w:rPr>
          <w:t xml:space="preserve">help with garbage</w:t>
        </w:r>
      </w:ins>
      <w:del w:author="nguyet nguyen" w:id="8" w:date="2022-12-22T05:29:16Z">
        <w:r w:rsidDel="00000000" w:rsidR="00000000" w:rsidRPr="00000000">
          <w:rPr>
            <w:sz w:val="24"/>
            <w:szCs w:val="24"/>
            <w:rtl w:val="0"/>
          </w:rPr>
          <w:delText xml:space="preserve">help garbage</w:delText>
        </w:r>
      </w:del>
      <w:r w:rsidDel="00000000" w:rsidR="00000000" w:rsidRPr="00000000">
        <w:rPr>
          <w:sz w:val="24"/>
          <w:szCs w:val="24"/>
          <w:rtl w:val="0"/>
        </w:rPr>
        <w:t xml:space="preserve"> reduction or plastic-consuming campaigns and they would have bad awareness of the environment. </w:t>
      </w:r>
      <w:commentRangeEnd w:id="3"/>
      <w:r w:rsidDel="00000000" w:rsidR="00000000" w:rsidRPr="00000000">
        <w:commentReference w:id="3"/>
      </w:r>
      <w:r w:rsidDel="00000000" w:rsidR="00000000" w:rsidRPr="00000000">
        <w:rPr>
          <w:sz w:val="24"/>
          <w:szCs w:val="24"/>
          <w:rtl w:val="0"/>
        </w:rPr>
        <w:t xml:space="preserve">For example, residents understand that </w:t>
      </w:r>
      <w:ins w:author="nguyet nguyen" w:id="9" w:date="2022-12-22T05:29:09Z">
        <w:r w:rsidDel="00000000" w:rsidR="00000000" w:rsidRPr="00000000">
          <w:rPr>
            <w:sz w:val="24"/>
            <w:szCs w:val="24"/>
            <w:rtl w:val="0"/>
          </w:rPr>
          <w:t xml:space="preserve">observing trash</w:t>
        </w:r>
      </w:ins>
      <w:del w:author="nguyet nguyen" w:id="9" w:date="2022-12-22T05:29:09Z">
        <w:r w:rsidDel="00000000" w:rsidR="00000000" w:rsidRPr="00000000">
          <w:rPr>
            <w:sz w:val="24"/>
            <w:szCs w:val="24"/>
            <w:rtl w:val="0"/>
          </w:rPr>
          <w:delText xml:space="preserve">observing a trash</w:delText>
        </w:r>
      </w:del>
      <w:r w:rsidDel="00000000" w:rsidR="00000000" w:rsidRPr="00000000">
        <w:rPr>
          <w:sz w:val="24"/>
          <w:szCs w:val="24"/>
          <w:rtl w:val="0"/>
        </w:rPr>
        <w:t xml:space="preserve"> in the street is wrong, but they do not want to </w:t>
      </w:r>
      <w:ins w:author="nguyet nguyen" w:id="10" w:date="2022-12-22T05:28:18Z">
        <w:r w:rsidDel="00000000" w:rsidR="00000000" w:rsidRPr="00000000">
          <w:rPr>
            <w:sz w:val="24"/>
            <w:szCs w:val="24"/>
            <w:rtl w:val="0"/>
          </w:rPr>
          <w:t xml:space="preserve">take responsibility</w:t>
        </w:r>
      </w:ins>
      <w:del w:author="nguyet nguyen" w:id="10" w:date="2022-12-22T05:28:18Z">
        <w:r w:rsidDel="00000000" w:rsidR="00000000" w:rsidRPr="00000000">
          <w:rPr>
            <w:sz w:val="24"/>
            <w:szCs w:val="24"/>
            <w:rtl w:val="0"/>
          </w:rPr>
          <w:delText xml:space="preserve">take their responsibility</w:delText>
        </w:r>
      </w:del>
      <w:r w:rsidDel="00000000" w:rsidR="00000000" w:rsidRPr="00000000">
        <w:rPr>
          <w:sz w:val="24"/>
          <w:szCs w:val="24"/>
          <w:rtl w:val="0"/>
        </w:rPr>
        <w:t xml:space="preserve"> to clean </w:t>
      </w:r>
      <w:ins w:author="nguyet nguyen" w:id="11" w:date="2022-12-22T05:28:22Z">
        <w:r w:rsidDel="00000000" w:rsidR="00000000" w:rsidRPr="00000000">
          <w:rPr>
            <w:sz w:val="24"/>
            <w:szCs w:val="24"/>
            <w:rtl w:val="0"/>
          </w:rPr>
          <w:t xml:space="preserve">it</w:t>
        </w:r>
      </w:ins>
      <w:del w:author="nguyet nguyen" w:id="11" w:date="2022-12-22T05:28:22Z">
        <w:r w:rsidDel="00000000" w:rsidR="00000000" w:rsidRPr="00000000">
          <w:rPr>
            <w:sz w:val="24"/>
            <w:szCs w:val="24"/>
            <w:rtl w:val="0"/>
          </w:rPr>
          <w:delText xml:space="preserve">that</w:delText>
        </w:r>
      </w:del>
      <w:r w:rsidDel="00000000" w:rsidR="00000000" w:rsidRPr="00000000">
        <w:rPr>
          <w:sz w:val="24"/>
          <w:szCs w:val="24"/>
          <w:rtl w:val="0"/>
        </w:rPr>
        <w:t xml:space="preserve">. In addition, people were too lazy to </w:t>
      </w:r>
      <w:ins w:author="nguyet nguyen" w:id="12" w:date="2022-12-22T05:28:27Z">
        <w:r w:rsidDel="00000000" w:rsidR="00000000" w:rsidRPr="00000000">
          <w:rPr>
            <w:sz w:val="24"/>
            <w:szCs w:val="24"/>
            <w:rtl w:val="0"/>
          </w:rPr>
          <w:t xml:space="preserve">care</w:t>
        </w:r>
      </w:ins>
      <w:del w:author="nguyet nguyen" w:id="12" w:date="2022-12-22T05:28:27Z">
        <w:r w:rsidDel="00000000" w:rsidR="00000000" w:rsidRPr="00000000">
          <w:rPr>
            <w:sz w:val="24"/>
            <w:szCs w:val="24"/>
            <w:rtl w:val="0"/>
          </w:rPr>
          <w:delText xml:space="preserve">mind</w:delText>
        </w:r>
      </w:del>
      <w:r w:rsidDel="00000000" w:rsidR="00000000" w:rsidRPr="00000000">
        <w:rPr>
          <w:sz w:val="24"/>
          <w:szCs w:val="24"/>
          <w:rtl w:val="0"/>
        </w:rPr>
        <w:t xml:space="preserve"> </w:t>
      </w:r>
      <w:ins w:author="nguyet nguyen" w:id="13" w:date="2022-12-22T05:28:33Z">
        <w:r w:rsidDel="00000000" w:rsidR="00000000" w:rsidRPr="00000000">
          <w:rPr>
            <w:sz w:val="24"/>
            <w:szCs w:val="24"/>
            <w:rtl w:val="0"/>
          </w:rPr>
          <w:t xml:space="preserve">about</w:t>
        </w:r>
      </w:ins>
      <w:del w:author="nguyet nguyen" w:id="13" w:date="2022-12-22T05:28:33Z">
        <w:r w:rsidDel="00000000" w:rsidR="00000000" w:rsidRPr="00000000">
          <w:rPr>
            <w:sz w:val="24"/>
            <w:szCs w:val="24"/>
            <w:rtl w:val="0"/>
          </w:rPr>
          <w:delText xml:space="preserve">the</w:delText>
        </w:r>
      </w:del>
      <w:r w:rsidDel="00000000" w:rsidR="00000000" w:rsidRPr="00000000">
        <w:rPr>
          <w:sz w:val="24"/>
          <w:szCs w:val="24"/>
          <w:rtl w:val="0"/>
        </w:rPr>
        <w:t xml:space="preserve"> </w:t>
      </w:r>
      <w:ins w:author="nguyet nguyen" w:id="14" w:date="2022-12-22T05:28:37Z">
        <w:r w:rsidDel="00000000" w:rsidR="00000000" w:rsidRPr="00000000">
          <w:rPr>
            <w:sz w:val="24"/>
            <w:szCs w:val="24"/>
            <w:rtl w:val="0"/>
          </w:rPr>
          <w:t xml:space="preserve">environmental</w:t>
        </w:r>
      </w:ins>
      <w:del w:author="nguyet nguyen" w:id="14" w:date="2022-12-22T05:28:37Z">
        <w:r w:rsidDel="00000000" w:rsidR="00000000" w:rsidRPr="00000000">
          <w:rPr>
            <w:sz w:val="24"/>
            <w:szCs w:val="24"/>
            <w:rtl w:val="0"/>
          </w:rPr>
          <w:delText xml:space="preserve">environment</w:delText>
        </w:r>
      </w:del>
      <w:r w:rsidDel="00000000" w:rsidR="00000000" w:rsidRPr="00000000">
        <w:rPr>
          <w:sz w:val="24"/>
          <w:szCs w:val="24"/>
          <w:rtl w:val="0"/>
        </w:rPr>
        <w:t xml:space="preserve"> issues. This led to the consequence that they have been tired of making their houses cleaned and this also made them think that workers who did the cleaning should take their job.</w:t>
      </w:r>
    </w:p>
    <w:p w:rsidR="00000000" w:rsidDel="00000000" w:rsidP="00000000" w:rsidRDefault="00000000" w:rsidRPr="00000000" w14:paraId="0000000C">
      <w:pPr>
        <w:spacing w:before="240" w:lineRule="auto"/>
        <w:rPr>
          <w:sz w:val="24"/>
          <w:szCs w:val="24"/>
        </w:rPr>
      </w:pPr>
      <w:commentRangeStart w:id="4"/>
      <w:r w:rsidDel="00000000" w:rsidR="00000000" w:rsidRPr="00000000">
        <w:rPr>
          <w:sz w:val="24"/>
          <w:szCs w:val="24"/>
          <w:rtl w:val="0"/>
        </w:rPr>
        <w:t xml:space="preserve">On the other hand, there still exist a great deal of people who </w:t>
      </w:r>
      <w:ins w:author="nguyet nguyen" w:id="15" w:date="2022-12-22T05:28:43Z">
        <w:r w:rsidDel="00000000" w:rsidR="00000000" w:rsidRPr="00000000">
          <w:rPr>
            <w:sz w:val="24"/>
            <w:szCs w:val="24"/>
            <w:rtl w:val="0"/>
          </w:rPr>
          <w:t xml:space="preserve">are concerned</w:t>
        </w:r>
      </w:ins>
      <w:del w:author="nguyet nguyen" w:id="15" w:date="2022-12-22T05:28:43Z">
        <w:r w:rsidDel="00000000" w:rsidR="00000000" w:rsidRPr="00000000">
          <w:rPr>
            <w:sz w:val="24"/>
            <w:szCs w:val="24"/>
            <w:rtl w:val="0"/>
          </w:rPr>
          <w:delText xml:space="preserve">concern</w:delText>
        </w:r>
      </w:del>
      <w:r w:rsidDel="00000000" w:rsidR="00000000" w:rsidRPr="00000000">
        <w:rPr>
          <w:sz w:val="24"/>
          <w:szCs w:val="24"/>
          <w:rtl w:val="0"/>
        </w:rPr>
        <w:t xml:space="preserve"> about the  environmental difficulties. People who were educated as a kid tended to be aware of the environment. Although it was just a little about the world, it </w:t>
      </w:r>
      <w:ins w:author="nguyet nguyen" w:id="16" w:date="2022-12-22T05:28:48Z">
        <w:r w:rsidDel="00000000" w:rsidR="00000000" w:rsidRPr="00000000">
          <w:rPr>
            <w:sz w:val="24"/>
            <w:szCs w:val="24"/>
            <w:rtl w:val="0"/>
          </w:rPr>
          <w:t xml:space="preserve">might be a good</w:t>
        </w:r>
      </w:ins>
      <w:del w:author="nguyet nguyen" w:id="16" w:date="2022-12-22T05:28:48Z">
        <w:r w:rsidDel="00000000" w:rsidR="00000000" w:rsidRPr="00000000">
          <w:rPr>
            <w:sz w:val="24"/>
            <w:szCs w:val="24"/>
            <w:rtl w:val="0"/>
          </w:rPr>
          <w:delText xml:space="preserve">might a good</w:delText>
        </w:r>
      </w:del>
      <w:r w:rsidDel="00000000" w:rsidR="00000000" w:rsidRPr="00000000">
        <w:rPr>
          <w:sz w:val="24"/>
          <w:szCs w:val="24"/>
          <w:rtl w:val="0"/>
        </w:rPr>
        <w:t xml:space="preserve"> opportunity for them to find their interest. For instance, a few of them would find a job or hobby such as cleaning the houses, attending global environment </w:t>
      </w:r>
      <w:ins w:author="nguyet nguyen" w:id="17" w:date="2022-12-22T05:28:52Z">
        <w:r w:rsidDel="00000000" w:rsidR="00000000" w:rsidRPr="00000000">
          <w:rPr>
            <w:sz w:val="24"/>
            <w:szCs w:val="24"/>
            <w:rtl w:val="0"/>
          </w:rPr>
          <w:t xml:space="preserve">campaigns</w:t>
        </w:r>
      </w:ins>
      <w:del w:author="nguyet nguyen" w:id="17" w:date="2022-12-22T05:28:52Z">
        <w:r w:rsidDel="00000000" w:rsidR="00000000" w:rsidRPr="00000000">
          <w:rPr>
            <w:sz w:val="24"/>
            <w:szCs w:val="24"/>
            <w:rtl w:val="0"/>
          </w:rPr>
          <w:delText xml:space="preserve">campaign</w:delText>
        </w:r>
      </w:del>
      <w:r w:rsidDel="00000000" w:rsidR="00000000" w:rsidRPr="00000000">
        <w:rPr>
          <w:sz w:val="24"/>
          <w:szCs w:val="24"/>
          <w:rtl w:val="0"/>
        </w:rPr>
        <w:t xml:space="preserve">, volunteering works </w:t>
      </w:r>
      <w:commentRangeStart w:id="5"/>
      <w:r w:rsidDel="00000000" w:rsidR="00000000" w:rsidRPr="00000000">
        <w:rPr>
          <w:sz w:val="24"/>
          <w:szCs w:val="24"/>
          <w:rtl w:val="0"/>
        </w:rPr>
        <w:t xml:space="preserve">and many more</w:t>
      </w:r>
      <w:commentRangeEnd w:id="5"/>
      <w:r w:rsidDel="00000000" w:rsidR="00000000" w:rsidRPr="00000000">
        <w:commentReference w:id="5"/>
      </w:r>
      <w:r w:rsidDel="00000000" w:rsidR="00000000" w:rsidRPr="00000000">
        <w:rPr>
          <w:sz w:val="24"/>
          <w:szCs w:val="24"/>
          <w:rtl w:val="0"/>
        </w:rPr>
        <w:t xml:space="preserve">. Additionally, there are so many advertisements, events to let them know how vital it is to conserve the environment.</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D">
      <w:pPr>
        <w:spacing w:before="240" w:lineRule="auto"/>
        <w:rPr>
          <w:sz w:val="24"/>
          <w:szCs w:val="24"/>
        </w:rPr>
      </w:pPr>
      <w:r w:rsidDel="00000000" w:rsidR="00000000" w:rsidRPr="00000000">
        <w:rPr>
          <w:sz w:val="24"/>
          <w:szCs w:val="24"/>
          <w:rtl w:val="0"/>
        </w:rPr>
        <w:t xml:space="preserve">In conclusion, it is noticeable that many people are careless about environmental crises </w:t>
      </w:r>
      <w:ins w:author="nguyet nguyen" w:id="18" w:date="2022-12-22T05:28:57Z">
        <w:r w:rsidDel="00000000" w:rsidR="00000000" w:rsidRPr="00000000">
          <w:rPr>
            <w:sz w:val="24"/>
            <w:szCs w:val="24"/>
            <w:rtl w:val="0"/>
          </w:rPr>
          <w:t xml:space="preserve">in</w:t>
        </w:r>
      </w:ins>
      <w:del w:author="nguyet nguyen" w:id="18" w:date="2022-12-22T05:28:57Z">
        <w:r w:rsidDel="00000000" w:rsidR="00000000" w:rsidRPr="00000000">
          <w:rPr>
            <w:sz w:val="24"/>
            <w:szCs w:val="24"/>
            <w:rtl w:val="0"/>
          </w:rPr>
          <w:delText xml:space="preserve">for</w:delText>
        </w:r>
      </w:del>
      <w:r w:rsidDel="00000000" w:rsidR="00000000" w:rsidRPr="00000000">
        <w:rPr>
          <w:sz w:val="24"/>
          <w:szCs w:val="24"/>
          <w:rtl w:val="0"/>
        </w:rPr>
        <w:t xml:space="preserve"> many ways. I suppose that people should not ignore the environment and put more effort on studying about the environment.</w:t>
      </w:r>
    </w:p>
    <w:p w:rsidR="00000000" w:rsidDel="00000000" w:rsidP="00000000" w:rsidRDefault="00000000" w:rsidRPr="00000000" w14:paraId="0000000E">
      <w:pPr>
        <w:spacing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F">
      <w:pPr>
        <w:spacing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10">
      <w:pPr>
        <w:spacing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943600" cy="4622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The maps illustrate the difference of the seaside resort of Templeton between 2000 and 2013.</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Overall, it is noticeable that there were numerous houses in 2000 and they were destroyed and replaced by blocks of flats, factory and supermarket in 2013.</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In 2000, the seaside resort of Templeton was a much greener area with a number of trees and individual houses, but during the next 13 years it experienced a great deal of changes. The most developments is that all of the trees east of the river were cut down, with all the constructions along the railway line were devastated and replaced by factory. Furthermore, a hospital, a school and bridges stayed in the same place throughout the years.</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Only a few trees west of the river remained. There were several constructions around lake and it were replaced by blocks of flats. In the center of the two bridges plenty of houses were built. Moreover, the railway station has expanded through the river and to the west of the river.</w:t>
      </w:r>
    </w:p>
    <w:p w:rsidR="00000000" w:rsidDel="00000000" w:rsidP="00000000" w:rsidRDefault="00000000" w:rsidRPr="00000000" w14:paraId="00000016">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nguyet nguyen" w:id="2" w:date="2022-12-22T05:31:24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đừng dùng thì quá khứ ha D. Cái này là fact thôi</w:t>
      </w:r>
    </w:p>
  </w:comment>
  <w:comment w:author="nguyet nguyen" w:id="3" w:date="2022-12-22T05:31:36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Tense</w:t>
      </w:r>
    </w:p>
  </w:comment>
  <w:comment w:author="nguyet nguyen" w:id="0" w:date="2022-12-22T05:32:20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Tense</w:t>
      </w:r>
    </w:p>
  </w:comment>
  <w:comment w:author="nguyet nguyen" w:id="5" w:date="2022-12-22T05:38:01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add the vague language</w:t>
      </w:r>
    </w:p>
  </w:comment>
  <w:comment w:author="nguyet nguyen" w:id="1" w:date="2022-12-22T05:35:12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Đổi topic sent đi D. Ngta NGHĨ là vđ môi trường ko ảnh hưởng tới ngta</w:t>
      </w:r>
    </w:p>
  </w:comment>
  <w:comment w:author="nguyet nguyen" w:id="4" w:date="2022-12-22T05:40:46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Hôm sau lên cô cm chút về writing stlyle nhé. cái này hơi dài xíu ha 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